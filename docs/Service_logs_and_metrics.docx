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bnny298xm1v8" w:id="0"/>
      <w:bookmarkEnd w:id="0"/>
      <w:r w:rsidDel="00000000" w:rsidR="00000000" w:rsidRPr="00000000">
        <w:rPr>
          <w:rtl w:val="0"/>
        </w:rPr>
        <w:t xml:space="preserve">Service logs &amp; metrics</w:t>
      </w:r>
    </w:p>
    <w:p w:rsidR="00000000" w:rsidDel="00000000" w:rsidP="00000000" w:rsidRDefault="00000000" w:rsidRPr="00000000" w14:paraId="00000001">
      <w:pPr>
        <w:pStyle w:val="Heading1"/>
        <w:contextualSpacing w:val="0"/>
        <w:rPr/>
      </w:pPr>
      <w:bookmarkStart w:colFirst="0" w:colLast="0" w:name="_jac90xy5kahd" w:id="1"/>
      <w:bookmarkEnd w:id="1"/>
      <w:r w:rsidDel="00000000" w:rsidR="00000000" w:rsidRPr="00000000">
        <w:rPr>
          <w:rtl w:val="0"/>
        </w:rPr>
        <w:t xml:space="preserve">Goals</w:t>
      </w:r>
    </w:p>
    <w:p w:rsidR="00000000" w:rsidDel="00000000" w:rsidP="00000000" w:rsidRDefault="00000000" w:rsidRPr="00000000" w14:paraId="00000002">
      <w:pPr>
        <w:contextualSpacing w:val="0"/>
        <w:rPr/>
      </w:pPr>
      <w:r w:rsidDel="00000000" w:rsidR="00000000" w:rsidRPr="00000000">
        <w:rPr>
          <w:rtl w:val="0"/>
        </w:rPr>
        <w:t xml:space="preserve">Create a </w:t>
      </w:r>
      <w:r w:rsidDel="00000000" w:rsidR="00000000" w:rsidRPr="00000000">
        <w:rPr>
          <w:b w:val="1"/>
          <w:rtl w:val="0"/>
        </w:rPr>
        <w:t xml:space="preserve">common concept </w:t>
      </w:r>
      <w:r w:rsidDel="00000000" w:rsidR="00000000" w:rsidRPr="00000000">
        <w:rPr>
          <w:rtl w:val="0"/>
        </w:rPr>
        <w:t xml:space="preserve">how to provide logs &amp; metrics of CF service instances to the developer: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mc:AlternateContent>
          <mc:Choice Requires="wpg">
            <w:drawing>
              <wp:inline distB="114300" distT="114300" distL="114300" distR="114300">
                <wp:extent cx="5734050" cy="3872153"/>
                <wp:effectExtent b="0" l="0" r="0" t="0"/>
                <wp:docPr id="2" name=""/>
                <a:graphic>
                  <a:graphicData uri="http://schemas.microsoft.com/office/word/2010/wordprocessingGroup">
                    <wpg:wgp>
                      <wpg:cNvGrpSpPr/>
                      <wpg:grpSpPr>
                        <a:xfrm>
                          <a:off x="1828800" y="114300"/>
                          <a:ext cx="5734050" cy="3872153"/>
                          <a:chOff x="1828800" y="114300"/>
                          <a:chExt cx="7343700" cy="6000225"/>
                        </a:xfrm>
                      </wpg:grpSpPr>
                      <wps:wsp>
                        <wps:cNvSpPr/>
                        <wps:cNvPr id="2" name="Shape 2"/>
                        <wps:spPr>
                          <a:xfrm>
                            <a:off x="1828800" y="2409825"/>
                            <a:ext cx="1905000" cy="22479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Dedicated service instance (i.e. MongoDB container, Redis VM, …)</w:t>
                              </w:r>
                            </w:p>
                          </w:txbxContent>
                        </wps:txbx>
                        <wps:bodyPr anchorCtr="0" anchor="t" bIns="91425" lIns="91425" spcFirstLastPara="1" rIns="91425" wrap="square" tIns="91425"/>
                      </wps:wsp>
                      <wps:wsp>
                        <wps:cNvSpPr/>
                        <wps:cNvPr id="3" name="Shape 3"/>
                        <wps:spPr>
                          <a:xfrm>
                            <a:off x="2538450" y="3562500"/>
                            <a:ext cx="485700" cy="333300"/>
                          </a:xfrm>
                          <a:prstGeom prst="foldedCorner">
                            <a:avLst>
                              <a:gd fmla="val 16667" name="adj"/>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Logs</w:t>
                              </w:r>
                            </w:p>
                          </w:txbxContent>
                        </wps:txbx>
                        <wps:bodyPr anchorCtr="0" anchor="ctr" bIns="91425" lIns="91425" spcFirstLastPara="1" rIns="91425" wrap="square" tIns="91425"/>
                      </wps:wsp>
                      <wps:wsp>
                        <wps:cNvSpPr/>
                        <wps:cNvPr id="4" name="Shape 4"/>
                        <wps:spPr>
                          <a:xfrm>
                            <a:off x="2343138" y="4138725"/>
                            <a:ext cx="876300" cy="333300"/>
                          </a:xfrm>
                          <a:prstGeom prst="hexagon">
                            <a:avLst>
                              <a:gd fmla="val 25000" name="adj"/>
                              <a:gd fmla="val 115470" name="vf"/>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Metrics</w:t>
                              </w:r>
                            </w:p>
                          </w:txbxContent>
                        </wps:txbx>
                        <wps:bodyPr anchorCtr="0" anchor="ctr" bIns="91425" lIns="91425" spcFirstLastPara="1" rIns="91425" wrap="square" tIns="91425"/>
                      </wps:wsp>
                      <wps:wsp>
                        <wps:cNvSpPr/>
                        <wps:cNvPr id="5" name="Shape 5"/>
                        <wps:spPr>
                          <a:xfrm>
                            <a:off x="5200650" y="533400"/>
                            <a:ext cx="657300" cy="628500"/>
                          </a:xfrm>
                          <a:prstGeom prst="smileyFace">
                            <a:avLst>
                              <a:gd fmla="val 4653" name="adj"/>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a:off x="5038725" y="114300"/>
                            <a:ext cx="13143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Developer</w:t>
                              </w:r>
                            </w:p>
                          </w:txbxContent>
                        </wps:txbx>
                        <wps:bodyPr anchorCtr="0" anchor="t" bIns="91425" lIns="91425" spcFirstLastPara="1" rIns="91425" wrap="square" tIns="91425"/>
                      </wps:wsp>
                      <wps:wsp>
                        <wps:cNvCnPr/>
                        <wps:spPr>
                          <a:xfrm rot="5400000">
                            <a:off x="2802600" y="1578600"/>
                            <a:ext cx="3143400" cy="2310000"/>
                          </a:xfrm>
                          <a:prstGeom prst="curved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4343250" y="1219200"/>
                            <a:ext cx="1905000" cy="2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Pull logs &amp; metrics</w:t>
                              </w:r>
                            </w:p>
                          </w:txbxContent>
                        </wps:txbx>
                        <wps:bodyPr anchorCtr="0" anchor="t" bIns="91425" lIns="91425" spcFirstLastPara="1" rIns="91425" wrap="square" tIns="91425"/>
                      </wps:wsp>
                      <wps:wsp>
                        <wps:cNvSpPr/>
                        <wps:cNvPr id="9" name="Shape 9"/>
                        <wps:spPr>
                          <a:xfrm>
                            <a:off x="6819900" y="2495550"/>
                            <a:ext cx="2352600" cy="2567100"/>
                          </a:xfrm>
                          <a:prstGeom prst="cube">
                            <a:avLst>
                              <a:gd fmla="val 25000"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Logging/Metrics/APM/ .. aaS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wps:wsp>
                      <wps:wsp>
                        <wps:cNvSpPr/>
                        <wps:cNvPr id="10" name="Shape 10"/>
                        <wps:spPr>
                          <a:xfrm>
                            <a:off x="7029450" y="3448075"/>
                            <a:ext cx="1314300" cy="333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Splunk</w:t>
                              </w:r>
                            </w:p>
                          </w:txbxContent>
                        </wps:txbx>
                        <wps:bodyPr anchorCtr="0" anchor="ctr" bIns="91425" lIns="91425" spcFirstLastPara="1" rIns="91425" wrap="square" tIns="91425"/>
                      </wps:wsp>
                      <wps:wsp>
                        <wps:cNvSpPr/>
                        <wps:cNvPr id="11" name="Shape 11"/>
                        <wps:spPr>
                          <a:xfrm>
                            <a:off x="7029450" y="3960038"/>
                            <a:ext cx="1314300" cy="333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Elastic stack</w:t>
                              </w:r>
                            </w:p>
                          </w:txbxContent>
                        </wps:txbx>
                        <wps:bodyPr anchorCtr="0" anchor="ctr" bIns="91425" lIns="91425" spcFirstLastPara="1" rIns="91425" wrap="square" tIns="91425"/>
                      </wps:wsp>
                      <wps:wsp>
                        <wps:cNvSpPr/>
                        <wps:cNvPr id="12" name="Shape 12"/>
                        <wps:spPr>
                          <a:xfrm>
                            <a:off x="7029450" y="4472025"/>
                            <a:ext cx="1314300" cy="333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InfluxDB, Grafana, ...</w:t>
                              </w:r>
                            </w:p>
                          </w:txbxContent>
                        </wps:txbx>
                        <wps:bodyPr anchorCtr="0" anchor="ctr" bIns="91425" lIns="91425" spcFirstLastPara="1" rIns="91425" wrap="square" tIns="91425"/>
                      </wps:wsp>
                      <wps:wsp>
                        <wps:cNvCnPr/>
                        <wps:spPr>
                          <a:xfrm rot="5400000">
                            <a:off x="2993100" y="1193100"/>
                            <a:ext cx="2567400" cy="2505000"/>
                          </a:xfrm>
                          <a:prstGeom prst="curved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5400000">
                            <a:off x="4711950" y="1965150"/>
                            <a:ext cx="177300" cy="4038600"/>
                          </a:xfrm>
                          <a:prstGeom prst="curved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4778613" y="2430825"/>
                            <a:ext cx="398700" cy="3683700"/>
                          </a:xfrm>
                          <a:prstGeom prst="curvedConnector4">
                            <a:avLst>
                              <a:gd fmla="val -59725" name="adj1"/>
                              <a:gd fmla="val 51132"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6" name="Shape 16"/>
                        <wps:spPr>
                          <a:xfrm>
                            <a:off x="5529300" y="3729138"/>
                            <a:ext cx="1905000" cy="2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Push logs &amp; metrics</w:t>
                              </w:r>
                            </w:p>
                          </w:txbxContent>
                        </wps:txbx>
                        <wps:bodyPr anchorCtr="0" anchor="t" bIns="91425" lIns="91425" spcFirstLastPara="1" rIns="91425" wrap="square" tIns="91425"/>
                      </wps:wsp>
                      <wps:wsp>
                        <wps:cNvSpPr/>
                        <wps:cNvPr id="17" name="Shape 17"/>
                        <wps:spPr>
                          <a:xfrm>
                            <a:off x="4486275" y="2091138"/>
                            <a:ext cx="1257336" cy="881064"/>
                          </a:xfrm>
                          <a:prstGeom prst="cloud">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wps:wsp>
                      <wps:wsp>
                        <wps:cNvSpPr/>
                        <wps:cNvPr id="18" name="Shape 18"/>
                        <wps:spPr>
                          <a:xfrm>
                            <a:off x="4391000" y="3901438"/>
                            <a:ext cx="1257336" cy="881064"/>
                          </a:xfrm>
                          <a:prstGeom prst="cloud">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734050" cy="3872153"/>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34050" cy="38721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ins w:author="shashank Jain" w:id="0" w:date="2017-10-30T01:52:57Z"/>
        </w:rPr>
      </w:pPr>
      <w:ins w:author="shashank Jain" w:id="0" w:date="2017-10-30T01:52:57Z">
        <w:commentRangeStart w:id="0"/>
        <w:commentRangeStart w:id="1"/>
        <w:commentRangeStart w:id="2"/>
        <w:commentRangeStart w:id="3"/>
        <w:r w:rsidDel="00000000" w:rsidR="00000000" w:rsidRPr="00000000">
          <w:rPr>
            <w:rtl w:val="0"/>
          </w:rPr>
          <w:t xml:space="preserve">Couple of suggestions</w:t>
        </w:r>
      </w:ins>
    </w:p>
    <w:p w:rsidR="00000000" w:rsidDel="00000000" w:rsidP="00000000" w:rsidRDefault="00000000" w:rsidRPr="00000000" w14:paraId="00000007">
      <w:pPr>
        <w:numPr>
          <w:ilvl w:val="0"/>
          <w:numId w:val="1"/>
        </w:numPr>
        <w:ind w:left="720" w:hanging="360"/>
        <w:contextualSpacing w:val="1"/>
        <w:rPr>
          <w:ins w:author="shashank Jain" w:id="0" w:date="2017-10-30T01:52:57Z"/>
          <w:u w:val="none"/>
        </w:rPr>
      </w:pPr>
      <w:ins w:author="shashank Jain" w:id="0" w:date="2017-10-30T01:52:57Z">
        <w:r w:rsidDel="00000000" w:rsidR="00000000" w:rsidRPr="00000000">
          <w:rPr>
            <w:rtl w:val="0"/>
          </w:rPr>
          <w:t xml:space="preserve">We should look at a log buffering mechanism like Kafka in between services and consumer of the logs. This also gives an advantage to have concurrent consumers draining the log with a very fast write throughput on producer side</w:t>
        </w:r>
      </w:ins>
    </w:p>
    <w:p w:rsidR="00000000" w:rsidDel="00000000" w:rsidP="00000000" w:rsidRDefault="00000000" w:rsidRPr="00000000" w14:paraId="00000008">
      <w:pPr>
        <w:numPr>
          <w:ilvl w:val="0"/>
          <w:numId w:val="1"/>
        </w:numPr>
        <w:ind w:left="720" w:hanging="360"/>
        <w:contextualSpacing w:val="1"/>
        <w:rPr>
          <w:u w:val="none"/>
          <w:rPrChange w:author="shashank Jain" w:id="1" w:date="2017-10-30T01:52:57Z">
            <w:rPr/>
          </w:rPrChange>
        </w:rPr>
        <w:pPrChange w:author="shashank Jain" w:id="0" w:date="2017-10-30T01:52:57Z">
          <w:pPr>
            <w:contextualSpacing w:val="0"/>
          </w:pPr>
        </w:pPrChange>
      </w:pPr>
      <w:ins w:author="shashank Jain" w:id="0" w:date="2017-10-30T01:52:57Z">
        <w:r w:rsidDel="00000000" w:rsidR="00000000" w:rsidRPr="00000000">
          <w:rPr>
            <w:rtl w:val="0"/>
          </w:rPr>
          <w:t xml:space="preserve">Log drain on Services can follow a logging Driver kind of design which allows to hook on to different mechanisms of log drains and sinks. As an example in this case the logging driver can hook on to rsyslog and push the logs to Kafka broker on a topic defined per service. The Drivers can be deployed via the BOSH add on mechanism</w:t>
        </w:r>
      </w:ins>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commentRangeStart w:id="4"/>
      <w:commentRangeEnd w:id="4"/>
      <w:r w:rsidDel="00000000" w:rsidR="00000000" w:rsidRPr="00000000">
        <w:commentReference w:id="4"/>
      </w:r>
      <w:commentRangeStart w:id="5"/>
      <w:commentRangeEnd w:id="5"/>
      <w:r w:rsidDel="00000000" w:rsidR="00000000" w:rsidRPr="00000000">
        <w:commentReference w:id="5"/>
      </w:r>
      <w:commentRangeStart w:id="6"/>
      <w:commentRangeEnd w:id="6"/>
      <w:r w:rsidDel="00000000" w:rsidR="00000000" w:rsidRPr="00000000">
        <w:commentReference w:id="6"/>
      </w:r>
      <w:commentRangeStart w:id="7"/>
      <w:commentRangeEnd w:id="7"/>
      <w:r w:rsidDel="00000000" w:rsidR="00000000" w:rsidRPr="00000000">
        <w:commentReference w:id="7"/>
      </w:r>
    </w:p>
    <w:p w:rsidR="00000000" w:rsidDel="00000000" w:rsidP="00000000" w:rsidRDefault="00000000" w:rsidRPr="00000000" w14:paraId="00000009">
      <w:pPr>
        <w:pStyle w:val="Heading1"/>
        <w:contextualSpacing w:val="0"/>
        <w:rPr/>
      </w:pPr>
      <w:bookmarkStart w:colFirst="0" w:colLast="0" w:name="_qerssyryzb7" w:id="2"/>
      <w:bookmarkEnd w:id="2"/>
      <w:r w:rsidDel="00000000" w:rsidR="00000000" w:rsidRPr="00000000">
        <w:rPr>
          <w:rtl w:val="0"/>
        </w:rPr>
        <w:t xml:space="preserve">Non-goals</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For now, focus on dedicated service instances only (shared services might need additional efforts to split up logs for each service instance)</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How to further handle the emitted logs/metrics (i.e. Logging as a Service) is not part of this concept (but this concept should allow developing Logging as a Service on top)</w:t>
      </w:r>
    </w:p>
    <w:p w:rsidR="00000000" w:rsidDel="00000000" w:rsidP="00000000" w:rsidRDefault="00000000" w:rsidRPr="00000000" w14:paraId="0000000C">
      <w:pPr>
        <w:pStyle w:val="Heading1"/>
        <w:contextualSpacing w:val="0"/>
        <w:rPr/>
      </w:pPr>
      <w:bookmarkStart w:colFirst="0" w:colLast="0" w:name="_1ptusir1syx1" w:id="3"/>
      <w:bookmarkEnd w:id="3"/>
      <w:r w:rsidDel="00000000" w:rsidR="00000000" w:rsidRPr="00000000">
        <w:rPr>
          <w:rtl w:val="0"/>
        </w:rPr>
      </w:r>
    </w:p>
    <w:p w:rsidR="00000000" w:rsidDel="00000000" w:rsidP="00000000" w:rsidRDefault="00000000" w:rsidRPr="00000000" w14:paraId="0000000D">
      <w:pPr>
        <w:pStyle w:val="Heading1"/>
        <w:contextualSpacing w:val="0"/>
        <w:rPr/>
      </w:pPr>
      <w:bookmarkStart w:colFirst="0" w:colLast="0" w:name="_2z9skhtyigxf" w:id="4"/>
      <w:bookmarkEnd w:id="4"/>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8w6v801u40eu" w:id="5"/>
      <w:bookmarkEnd w:id="5"/>
      <w:r w:rsidDel="00000000" w:rsidR="00000000" w:rsidRPr="00000000">
        <w:rPr>
          <w:rtl w:val="0"/>
        </w:rPr>
        <w:t xml:space="preserve">User stories</w:t>
      </w:r>
    </w:p>
    <w:p w:rsidR="00000000" w:rsidDel="00000000" w:rsidP="00000000" w:rsidRDefault="00000000" w:rsidRPr="00000000" w14:paraId="0000000F">
      <w:pPr>
        <w:pStyle w:val="Heading3"/>
        <w:contextualSpacing w:val="0"/>
        <w:rPr/>
      </w:pPr>
      <w:bookmarkStart w:colFirst="0" w:colLast="0" w:name="_js5mzg72nxhq" w:id="6"/>
      <w:bookmarkEnd w:id="6"/>
      <w:r w:rsidDel="00000000" w:rsidR="00000000" w:rsidRPr="00000000">
        <w:rPr>
          <w:rtl w:val="0"/>
        </w:rPr>
        <w:t xml:space="preserve">#1: As a CF developer, I want to get logs of my service instances sent to a specific endpoint for further processing/visualization</w:t>
      </w:r>
    </w:p>
    <w:p w:rsidR="00000000" w:rsidDel="00000000" w:rsidP="00000000" w:rsidRDefault="00000000" w:rsidRPr="00000000" w14:paraId="00000010">
      <w:pPr>
        <w:contextualSpacing w:val="0"/>
        <w:rPr/>
      </w:pPr>
      <w:r w:rsidDel="00000000" w:rsidR="00000000" w:rsidRPr="00000000">
        <w:rPr>
          <w:rtl w:val="0"/>
        </w:rPr>
        <w:t xml:space="preserve">Idea: </w:t>
      </w:r>
      <w:r w:rsidDel="00000000" w:rsidR="00000000" w:rsidRPr="00000000">
        <w:rPr>
          <w:rFonts w:ascii="Courier New" w:cs="Courier New" w:eastAsia="Courier New" w:hAnsi="Courier New"/>
          <w:sz w:val="18"/>
          <w:szCs w:val="18"/>
          <w:rtl w:val="0"/>
        </w:rPr>
        <w:t xml:space="preserve">cf create-service my-mongo-db-container -c '{ logs-endpoint: "syslog://xyz" }'</w:t>
      </w:r>
      <w:r w:rsidDel="00000000" w:rsidR="00000000" w:rsidRPr="00000000">
        <w:rPr>
          <w:rtl w:val="0"/>
        </w:rPr>
        <w:br w:type="textWrapping"/>
        <w:t xml:space="preserve">Similar experience to when binding an app to a service with a syslog drain. </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 NFR: Use well-defined standards, i.e. syslog? Can we ship it to a Logstash running on CF?</w:t>
      </w:r>
    </w:p>
    <w:p w:rsidR="00000000" w:rsidDel="00000000" w:rsidP="00000000" w:rsidRDefault="00000000" w:rsidRPr="00000000" w14:paraId="00000012">
      <w:pPr>
        <w:contextualSpacing w:val="0"/>
        <w:rPr/>
      </w:pPr>
      <w:ins w:author="shashank Jain" w:id="2" w:date="2017-10-30T01:57:44Z">
        <w:commentRangeStart w:id="8"/>
        <w:commentRangeStart w:id="9"/>
        <w:r w:rsidDel="00000000" w:rsidR="00000000" w:rsidRPr="00000000">
          <w:rPr>
            <w:rtl w:val="0"/>
          </w:rPr>
          <w:t xml:space="preserve">This is where the logging driver suggested above can help. To putting load on service to send logs to target destinations, we can decouple it via a Kafka setup to have a consumer which can send logs to say Logstash and in parallel also allow draining via a cli extension.</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3">
      <w:pPr>
        <w:pStyle w:val="Heading3"/>
        <w:contextualSpacing w:val="0"/>
        <w:rPr/>
      </w:pPr>
      <w:bookmarkStart w:colFirst="0" w:colLast="0" w:name="_illhufb9jev5" w:id="7"/>
      <w:bookmarkEnd w:id="7"/>
      <w:r w:rsidDel="00000000" w:rsidR="00000000" w:rsidRPr="00000000">
        <w:rPr>
          <w:rtl w:val="0"/>
        </w:rPr>
        <w:t xml:space="preserve">#2: As a CF developer, I want to get metrics of my service instances sent to a specific endpoint for further processing/visualization</w:t>
        <w:br w:type="textWrapping"/>
      </w:r>
      <w:r w:rsidDel="00000000" w:rsidR="00000000" w:rsidRPr="00000000">
        <w:rPr>
          <w:rFonts w:ascii="Arial" w:cs="Arial" w:eastAsia="Arial" w:hAnsi="Arial"/>
          <w:b w:val="0"/>
          <w:color w:val="000000"/>
          <w:sz w:val="22"/>
          <w:szCs w:val="22"/>
          <w:rtl w:val="0"/>
        </w:rPr>
        <w:t xml:space="preserve">Idea: </w:t>
      </w:r>
      <w:r w:rsidDel="00000000" w:rsidR="00000000" w:rsidRPr="00000000">
        <w:rPr>
          <w:rFonts w:ascii="Courier New" w:cs="Courier New" w:eastAsia="Courier New" w:hAnsi="Courier New"/>
          <w:b w:val="0"/>
          <w:color w:val="000000"/>
          <w:sz w:val="18"/>
          <w:szCs w:val="18"/>
          <w:rtl w:val="0"/>
        </w:rPr>
        <w:t xml:space="preserve">cf create-service my-mongo-db-container -c '{ </w:t>
      </w:r>
      <w:commentRangeStart w:id="10"/>
      <w:commentRangeStart w:id="11"/>
      <w:r w:rsidDel="00000000" w:rsidR="00000000" w:rsidRPr="00000000">
        <w:rPr>
          <w:rFonts w:ascii="Courier New" w:cs="Courier New" w:eastAsia="Courier New" w:hAnsi="Courier New"/>
          <w:b w:val="0"/>
          <w:color w:val="000000"/>
          <w:sz w:val="18"/>
          <w:szCs w:val="18"/>
          <w:rtl w:val="0"/>
        </w:rPr>
        <w:t xml:space="preserve">metrics-endpoint</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Courier New" w:cs="Courier New" w:eastAsia="Courier New" w:hAnsi="Courier New"/>
          <w:b w:val="0"/>
          <w:color w:val="000000"/>
          <w:sz w:val="18"/>
          <w:szCs w:val="18"/>
          <w:rtl w:val="0"/>
        </w:rPr>
        <w:t xml:space="preserve">: "syslog://xyz" }'</w:t>
      </w:r>
      <w:r w:rsidDel="00000000" w:rsidR="00000000" w:rsidRPr="00000000">
        <w:rPr>
          <w:rFonts w:ascii="Arial" w:cs="Arial" w:eastAsia="Arial" w:hAnsi="Arial"/>
          <w:b w:val="0"/>
          <w:color w:val="000000"/>
          <w:sz w:val="22"/>
          <w:szCs w:val="22"/>
          <w:rtl w:val="0"/>
        </w:rPr>
        <w:br w:type="textWrapping"/>
        <w:t xml:space="preserve">Similar experience to when binding an app to a service with a syslog drain. </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 NFR: Use well-defined standards, i.e. statsd, influx…?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3"/>
        <w:contextualSpacing w:val="0"/>
        <w:rPr/>
      </w:pPr>
      <w:bookmarkStart w:colFirst="0" w:colLast="0" w:name="_dp7joy4w6rru" w:id="8"/>
      <w:bookmarkEnd w:id="8"/>
      <w:r w:rsidDel="00000000" w:rsidR="00000000" w:rsidRPr="00000000">
        <w:rPr>
          <w:rtl w:val="0"/>
        </w:rPr>
        <w:t xml:space="preserve">#3: As a CF developer, I want to get logs (me</w:t>
      </w:r>
      <w:commentRangeStart w:id="12"/>
      <w:commentRangeStart w:id="13"/>
      <w:r w:rsidDel="00000000" w:rsidR="00000000" w:rsidRPr="00000000">
        <w:rPr>
          <w:rtl w:val="0"/>
        </w:rPr>
        <w:t xml:space="preserve">trics?) of my service instances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using CF CLI similar to cf logs</w:t>
      </w:r>
    </w:p>
    <w:p w:rsidR="00000000" w:rsidDel="00000000" w:rsidP="00000000" w:rsidRDefault="00000000" w:rsidRPr="00000000" w14:paraId="00000017">
      <w:pPr>
        <w:contextualSpacing w:val="0"/>
        <w:rPr/>
      </w:pPr>
      <w:r w:rsidDel="00000000" w:rsidR="00000000" w:rsidRPr="00000000">
        <w:rPr>
          <w:rtl w:val="0"/>
        </w:rPr>
        <w:t xml:space="preserve">Idea: </w:t>
      </w:r>
      <w:r w:rsidDel="00000000" w:rsidR="00000000" w:rsidRPr="00000000">
        <w:rPr>
          <w:rFonts w:ascii="Courier New" w:cs="Courier New" w:eastAsia="Courier New" w:hAnsi="Courier New"/>
          <w:sz w:val="18"/>
          <w:szCs w:val="18"/>
          <w:rtl w:val="0"/>
        </w:rPr>
        <w:t xml:space="preserve">cf service-logs my-mongo-db-container </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(Optional)</w:t>
      </w:r>
    </w:p>
    <w:p w:rsidR="00000000" w:rsidDel="00000000" w:rsidP="00000000" w:rsidRDefault="00000000" w:rsidRPr="00000000" w14:paraId="00000019">
      <w:pPr>
        <w:contextualSpacing w:val="0"/>
        <w:rPr/>
      </w:pPr>
      <w:r w:rsidDel="00000000" w:rsidR="00000000" w:rsidRPr="00000000">
        <w:rPr>
          <w:rtl w:val="0"/>
        </w:rPr>
        <w:t xml:space="preserve">Less important since cf logs is anyway mainly used during dev-time, in production most use splunk, elk etc.</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3"/>
        <w:contextualSpacing w:val="0"/>
        <w:rPr/>
      </w:pPr>
      <w:bookmarkStart w:colFirst="0" w:colLast="0" w:name="_f8j1n2h2mz3w" w:id="9"/>
      <w:bookmarkEnd w:id="9"/>
      <w:r w:rsidDel="00000000" w:rsidR="00000000" w:rsidRPr="00000000">
        <w:rPr>
          <w:rtl w:val="0"/>
        </w:rPr>
        <w:t xml:space="preserve">#4: As a CF developer, I want to send my service logs/metrics to a 3rd party logging service in the marketplace in a UX-friendly way</w:t>
      </w:r>
    </w:p>
    <w:p w:rsidR="00000000" w:rsidDel="00000000" w:rsidP="00000000" w:rsidRDefault="00000000" w:rsidRPr="00000000" w14:paraId="0000001C">
      <w:pPr>
        <w:contextualSpacing w:val="0"/>
        <w:rPr/>
      </w:pPr>
      <w:r w:rsidDel="00000000" w:rsidR="00000000" w:rsidRPr="00000000">
        <w:rPr>
          <w:rtl w:val="0"/>
        </w:rPr>
        <w:t xml:space="preserve">(Optional)</w:t>
      </w:r>
    </w:p>
    <w:p w:rsidR="00000000" w:rsidDel="00000000" w:rsidP="00000000" w:rsidRDefault="00000000" w:rsidRPr="00000000" w14:paraId="0000001D">
      <w:pPr>
        <w:contextualSpacing w:val="0"/>
        <w:rPr/>
      </w:pPr>
      <w:r w:rsidDel="00000000" w:rsidR="00000000" w:rsidRPr="00000000">
        <w:rPr>
          <w:rtl w:val="0"/>
        </w:rPr>
        <w:t xml:space="preserve">If I have a logging service in the marketplace (i.e. ELK), connecting this ELK service instance to consume my service instance logs should work smoothly. Same for metrics.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3"/>
        <w:contextualSpacing w:val="0"/>
        <w:rPr/>
      </w:pPr>
      <w:bookmarkStart w:colFirst="0" w:colLast="0" w:name="_r4hq5w1qvfc3" w:id="10"/>
      <w:bookmarkEnd w:id="10"/>
      <w:r w:rsidDel="00000000" w:rsidR="00000000" w:rsidRPr="00000000">
        <w:rPr>
          <w:rtl w:val="0"/>
        </w:rPr>
        <w:t xml:space="preserve">#5: As a CF developer, I want &gt; 99% of my logs/metrics to arrive at the endpoint</w:t>
      </w:r>
    </w:p>
    <w:p w:rsidR="00000000" w:rsidDel="00000000" w:rsidP="00000000" w:rsidRDefault="00000000" w:rsidRPr="00000000" w14:paraId="00000020">
      <w:pPr>
        <w:contextualSpacing w:val="0"/>
        <w:rPr/>
      </w:pPr>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3"/>
        <w:contextualSpacing w:val="0"/>
        <w:rPr/>
      </w:pPr>
      <w:bookmarkStart w:colFirst="0" w:colLast="0" w:name="_dwllo0dlc2au" w:id="11"/>
      <w:bookmarkEnd w:id="11"/>
      <w:r w:rsidDel="00000000" w:rsidR="00000000" w:rsidRPr="00000000">
        <w:rPr>
          <w:rtl w:val="0"/>
        </w:rPr>
        <w:t xml:space="preserve">#6: As a CF service operator, I want to </w:t>
      </w:r>
      <w:commentRangeStart w:id="14"/>
      <w:commentRangeStart w:id="15"/>
      <w:r w:rsidDel="00000000" w:rsidR="00000000" w:rsidRPr="00000000">
        <w:rPr>
          <w:rtl w:val="0"/>
        </w:rPr>
        <w:t xml:space="preserve">filter out sensitive logs</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of my service software before shipping to the developer</w:t>
      </w:r>
    </w:p>
    <w:p w:rsidR="00000000" w:rsidDel="00000000" w:rsidP="00000000" w:rsidRDefault="00000000" w:rsidRPr="00000000" w14:paraId="00000023">
      <w:pPr>
        <w:contextualSpacing w:val="0"/>
        <w:rPr/>
      </w:pPr>
      <w:r w:rsidDel="00000000" w:rsidR="00000000" w:rsidRPr="00000000">
        <w:rPr>
          <w:rtl w:val="0"/>
        </w:rPr>
        <w:t xml:space="preserve">We can not ship 100% of some service's logs to the dev but need to filter it before.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3"/>
        <w:contextualSpacing w:val="0"/>
        <w:rPr/>
      </w:pPr>
      <w:bookmarkStart w:colFirst="0" w:colLast="0" w:name="_il3rq672v06v" w:id="12"/>
      <w:bookmarkEnd w:id="12"/>
      <w:r w:rsidDel="00000000" w:rsidR="00000000" w:rsidRPr="00000000">
        <w:rPr>
          <w:rtl w:val="0"/>
        </w:rPr>
        <w:t xml:space="preserve">#7: As a CF service operator, I want to </w:t>
      </w:r>
      <w:r w:rsidDel="00000000" w:rsidR="00000000" w:rsidRPr="00000000">
        <w:rPr>
          <w:rtl w:val="0"/>
        </w:rPr>
        <w:t xml:space="preserve">ship</w:t>
      </w:r>
      <w:r w:rsidDel="00000000" w:rsidR="00000000" w:rsidRPr="00000000">
        <w:rPr>
          <w:rtl w:val="0"/>
        </w:rPr>
        <w:t xml:space="preserve"> logs that my service software stores on the filesystem</w:t>
      </w:r>
    </w:p>
    <w:p w:rsidR="00000000" w:rsidDel="00000000" w:rsidP="00000000" w:rsidRDefault="00000000" w:rsidRPr="00000000" w14:paraId="00000026">
      <w:pPr>
        <w:contextualSpacing w:val="0"/>
        <w:rPr/>
      </w:pPr>
      <w:r w:rsidDel="00000000" w:rsidR="00000000" w:rsidRPr="00000000">
        <w:rPr>
          <w:rtl w:val="0"/>
        </w:rPr>
        <w:t xml:space="preserve">The concept should support sending logs that are written to the FS (i.e. like Filebeat does)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3"/>
        <w:contextualSpacing w:val="0"/>
        <w:rPr/>
      </w:pPr>
      <w:bookmarkStart w:colFirst="0" w:colLast="0" w:name="_c6ht64a546hz" w:id="13"/>
      <w:bookmarkEnd w:id="13"/>
      <w:r w:rsidDel="00000000" w:rsidR="00000000" w:rsidRPr="00000000">
        <w:rPr>
          <w:rtl w:val="0"/>
        </w:rPr>
        <w:t xml:space="preserve">#8: As a CF service operator, I want to ship logs that my </w:t>
      </w:r>
      <w:commentRangeStart w:id="16"/>
      <w:commentRangeStart w:id="17"/>
      <w:r w:rsidDel="00000000" w:rsidR="00000000" w:rsidRPr="00000000">
        <w:rPr>
          <w:rtl w:val="0"/>
        </w:rPr>
        <w:t xml:space="preserve">service software</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sends to syslog</w:t>
      </w:r>
    </w:p>
    <w:p w:rsidR="00000000" w:rsidDel="00000000" w:rsidP="00000000" w:rsidRDefault="00000000" w:rsidRPr="00000000" w14:paraId="00000029">
      <w:pPr>
        <w:contextualSpacing w:val="0"/>
        <w:rPr/>
      </w:pPr>
      <w:r w:rsidDel="00000000" w:rsidR="00000000" w:rsidRPr="00000000">
        <w:rPr>
          <w:rtl w:val="0"/>
        </w:rPr>
        <w:t xml:space="preserve">(Optional) Some service software might only send to syslog, so we probably should support this too.</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3"/>
        <w:contextualSpacing w:val="0"/>
        <w:rPr/>
      </w:pPr>
      <w:bookmarkStart w:colFirst="0" w:colLast="0" w:name="_el6yhdrau8hm" w:id="14"/>
      <w:bookmarkEnd w:id="14"/>
      <w:r w:rsidDel="00000000" w:rsidR="00000000" w:rsidRPr="00000000">
        <w:rPr>
          <w:rtl w:val="0"/>
        </w:rPr>
        <w:t xml:space="preserve">#9: As a CF service operator, I want to use a custom script to gather metrics to ship</w:t>
      </w:r>
    </w:p>
    <w:p w:rsidR="00000000" w:rsidDel="00000000" w:rsidP="00000000" w:rsidRDefault="00000000" w:rsidRPr="00000000" w14:paraId="0000002C">
      <w:pPr>
        <w:contextualSpacing w:val="0"/>
        <w:rPr/>
      </w:pPr>
      <w:r w:rsidDel="00000000" w:rsidR="00000000" w:rsidRPr="00000000">
        <w:rPr>
          <w:rtl w:val="0"/>
        </w:rPr>
        <w:t xml:space="preserve">For metrics, we need a way to gather the metrics from the service software. This is entirely different for most software (some might expose metrics using the API, others require CLI commands). If we provide service operators a way to bring their own scripts to gather metrics (similar to </w:t>
      </w:r>
      <w:hyperlink r:id="rId8">
        <w:r w:rsidDel="00000000" w:rsidR="00000000" w:rsidRPr="00000000">
          <w:rPr>
            <w:color w:val="1155cc"/>
            <w:u w:val="single"/>
            <w:rtl w:val="0"/>
          </w:rPr>
          <w:t xml:space="preserve">telegraf's exec plugin</w:t>
        </w:r>
      </w:hyperlink>
      <w:r w:rsidDel="00000000" w:rsidR="00000000" w:rsidRPr="00000000">
        <w:rPr>
          <w:rtl w:val="0"/>
        </w:rPr>
        <w:t xml:space="preserve">), we would cover most of these.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3"/>
        <w:contextualSpacing w:val="0"/>
        <w:rPr/>
      </w:pPr>
      <w:bookmarkStart w:colFirst="0" w:colLast="0" w:name="_u9zqr86w4ol2" w:id="15"/>
      <w:bookmarkEnd w:id="15"/>
      <w:r w:rsidDel="00000000" w:rsidR="00000000" w:rsidRPr="00000000">
        <w:rPr>
          <w:rtl w:val="0"/>
        </w:rPr>
        <w:t xml:space="preserve">#10: As a CF platform operator, I can not afford to store logs permanently on disk</w:t>
      </w:r>
    </w:p>
    <w:p w:rsidR="00000000" w:rsidDel="00000000" w:rsidP="00000000" w:rsidRDefault="00000000" w:rsidRPr="00000000" w14:paraId="0000002F">
      <w:pPr>
        <w:contextualSpacing w:val="0"/>
        <w:rPr/>
      </w:pPr>
      <w:r w:rsidDel="00000000" w:rsidR="00000000" w:rsidRPr="00000000">
        <w:rPr>
          <w:rtl w:val="0"/>
        </w:rPr>
        <w:t xml:space="preserve">If we have some component in transit that writes the logs to the disk, be aware that this can explode size-wise. </w:t>
      </w:r>
    </w:p>
    <w:p w:rsidR="00000000" w:rsidDel="00000000" w:rsidP="00000000" w:rsidRDefault="00000000" w:rsidRPr="00000000" w14:paraId="00000030">
      <w:pPr>
        <w:contextualSpacing w:val="0"/>
        <w:rPr/>
      </w:pPr>
      <w:ins w:author="shashank Jain" w:id="3" w:date="2017-10-30T02:01:18Z">
        <w:r w:rsidDel="00000000" w:rsidR="00000000" w:rsidRPr="00000000">
          <w:rPr>
            <w:rtl w:val="0"/>
          </w:rPr>
          <w:t xml:space="preserve">If we store in Kafka we can configure a retention period for logs.</w:t>
        </w:r>
      </w:ins>
      <w:r w:rsidDel="00000000" w:rsidR="00000000" w:rsidRPr="00000000">
        <w:rPr>
          <w:rtl w:val="0"/>
        </w:rPr>
      </w:r>
    </w:p>
    <w:p w:rsidR="00000000" w:rsidDel="00000000" w:rsidP="00000000" w:rsidRDefault="00000000" w:rsidRPr="00000000" w14:paraId="00000031">
      <w:pPr>
        <w:pStyle w:val="Heading3"/>
        <w:contextualSpacing w:val="0"/>
        <w:rPr/>
      </w:pPr>
      <w:bookmarkStart w:colFirst="0" w:colLast="0" w:name="_lx8z204ux8j7" w:id="16"/>
      <w:bookmarkEnd w:id="16"/>
      <w:r w:rsidDel="00000000" w:rsidR="00000000" w:rsidRPr="00000000">
        <w:rPr>
          <w:rtl w:val="0"/>
        </w:rPr>
        <w:t xml:space="preserve">#11: As a CF platform operator, I want to reuse the components of this concept for use with shared services</w:t>
      </w:r>
    </w:p>
    <w:p w:rsidR="00000000" w:rsidDel="00000000" w:rsidP="00000000" w:rsidRDefault="00000000" w:rsidRPr="00000000" w14:paraId="00000032">
      <w:pPr>
        <w:contextualSpacing w:val="0"/>
        <w:rPr/>
      </w:pPr>
      <w:r w:rsidDel="00000000" w:rsidR="00000000" w:rsidRPr="00000000">
        <w:rPr>
          <w:rtl w:val="0"/>
        </w:rPr>
        <w:t xml:space="preserve">We should keep in mind that we should extend this concept also to use with shared services (i.e. MariaDB Galera clusters).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3"/>
        <w:contextualSpacing w:val="0"/>
        <w:rPr/>
      </w:pPr>
      <w:bookmarkStart w:colFirst="0" w:colLast="0" w:name="_o7ycq2h1asq9" w:id="17"/>
      <w:bookmarkEnd w:id="17"/>
      <w:r w:rsidDel="00000000" w:rsidR="00000000" w:rsidRPr="00000000">
        <w:rPr>
          <w:rtl w:val="0"/>
        </w:rPr>
        <w:t xml:space="preserve">#12: As a CF platform operator, I want to reuse the components of this concept to also ship logs/metrics to my platform log/metrics endpoint</w:t>
      </w:r>
    </w:p>
    <w:p w:rsidR="00000000" w:rsidDel="00000000" w:rsidP="00000000" w:rsidRDefault="00000000" w:rsidRPr="00000000" w14:paraId="00000035">
      <w:pPr>
        <w:contextualSpacing w:val="0"/>
        <w:rPr/>
      </w:pPr>
      <w:r w:rsidDel="00000000" w:rsidR="00000000" w:rsidRPr="00000000">
        <w:rPr>
          <w:rtl w:val="0"/>
        </w:rPr>
        <w:t xml:space="preserve">As a platform operator, I'm also interested in the service logs &amp; metrics. Ideally, the components used to ship stuff to the end user could also ship it to the platform operators endpoint.</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3"/>
        <w:contextualSpacing w:val="0"/>
        <w:rPr/>
      </w:pPr>
      <w:bookmarkStart w:colFirst="0" w:colLast="0" w:name="_ss8pskixdydv" w:id="18"/>
      <w:bookmarkEnd w:id="18"/>
      <w:r w:rsidDel="00000000" w:rsidR="00000000" w:rsidRPr="00000000">
        <w:rPr>
          <w:rtl w:val="0"/>
        </w:rPr>
        <w:t xml:space="preserve">#13: As a Kubernetes developer, I want to consume my service logs/metrics, too</w:t>
      </w:r>
    </w:p>
    <w:p w:rsidR="00000000" w:rsidDel="00000000" w:rsidP="00000000" w:rsidRDefault="00000000" w:rsidRPr="00000000" w14:paraId="00000038">
      <w:pPr>
        <w:contextualSpacing w:val="0"/>
        <w:rPr/>
      </w:pPr>
      <w:r w:rsidDel="00000000" w:rsidR="00000000" w:rsidRPr="00000000">
        <w:rPr>
          <w:rtl w:val="0"/>
        </w:rPr>
        <w:t xml:space="preserve">Concept should work also when used outside of CF.</w:t>
      </w: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aabbohuvq6xn" w:id="19"/>
      <w:bookmarkEnd w:id="19"/>
      <w:ins w:author="shashank Jain" w:id="4" w:date="2017-10-30T02:01:55Z">
        <w:r w:rsidDel="00000000" w:rsidR="00000000" w:rsidRPr="00000000">
          <w:rPr>
            <w:rtl w:val="0"/>
          </w:rPr>
          <w:t xml:space="preserve">Standard REST APIs could be used to front end the consumer of Kafka topic. CF Cli extension can be one type of consumer and Kubernetes can be another or any other for that matter.</w:t>
        </w:r>
      </w:ins>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x7a48dqj7w5r" w:id="20"/>
      <w:bookmarkEnd w:id="2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puisasf12yso" w:id="21"/>
      <w:bookmarkEnd w:id="21"/>
      <w:r w:rsidDel="00000000" w:rsidR="00000000" w:rsidRPr="00000000">
        <w:rPr>
          <w:rtl w:val="0"/>
        </w:rPr>
        <w:t xml:space="preserve">Implementation ideas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Reuse loggregator</w:t>
      </w:r>
    </w:p>
    <w:p w:rsidR="00000000" w:rsidDel="00000000" w:rsidP="00000000" w:rsidRDefault="00000000" w:rsidRPr="00000000" w14:paraId="0000003E">
      <w:pPr>
        <w:contextualSpacing w:val="0"/>
        <w:rPr/>
      </w:pPr>
      <w:r w:rsidDel="00000000" w:rsidR="00000000" w:rsidRPr="00000000">
        <w:rPr>
          <w:rtl w:val="0"/>
        </w:rPr>
        <w:t xml:space="preserve">Would be nice, since loggregator pipeline already solves push (syslog drain) and pull (firehose, cf cli) and offers infrastructure. Only extending trafficcontroller and metron agent to support service instance logs is needed.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However, Adam (PM of loggregator) thinks additional load of service instance logs would possibly kill loggregator (which is struggling with reliability already); so they're not working in this direction.</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Filebeat &amp; Telegraf</w:t>
      </w:r>
    </w:p>
    <w:p w:rsidR="00000000" w:rsidDel="00000000" w:rsidP="00000000" w:rsidRDefault="00000000" w:rsidRPr="00000000" w14:paraId="00000043">
      <w:pPr>
        <w:contextualSpacing w:val="0"/>
        <w:rPr/>
      </w:pPr>
      <w:r w:rsidDel="00000000" w:rsidR="00000000" w:rsidRPr="00000000">
        <w:rPr>
          <w:rtl w:val="0"/>
        </w:rPr>
        <w:t xml:space="preserve">Colocate Filebeat (Logs) and Telegraf (Metrics) on service instance and configure them to ship to user-provided endpoints.</w:t>
      </w:r>
    </w:p>
    <w:p w:rsidR="00000000" w:rsidDel="00000000" w:rsidP="00000000" w:rsidRDefault="00000000" w:rsidRPr="00000000" w14:paraId="00000044">
      <w:pPr>
        <w:contextualSpacing w:val="0"/>
        <w:rPr/>
      </w:pPr>
      <w:r w:rsidDel="00000000" w:rsidR="00000000" w:rsidRPr="00000000">
        <w:rPr>
          <w:rtl w:val="0"/>
        </w:rPr>
        <w:t xml:space="preserve">Issues: Filtering logs is difficult (#6 and #11)</w:t>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Custom agent</w:t>
      </w:r>
    </w:p>
    <w:p w:rsidR="00000000" w:rsidDel="00000000" w:rsidP="00000000" w:rsidRDefault="00000000" w:rsidRPr="00000000" w14:paraId="00000047">
      <w:pPr>
        <w:contextualSpacing w:val="0"/>
        <w:rPr/>
      </w:pPr>
      <w:r w:rsidDel="00000000" w:rsidR="00000000" w:rsidRPr="00000000">
        <w:rPr>
          <w:rtl w:val="0"/>
        </w:rPr>
        <w:t xml:space="preserve">Colocate custom agent on service instance and configure them to ship to user-provided endpoints (adding exact functionality that we need, i.e. filtering)</w:t>
      </w:r>
    </w:p>
    <w:p w:rsidR="00000000" w:rsidDel="00000000" w:rsidP="00000000" w:rsidRDefault="00000000" w:rsidRPr="00000000" w14:paraId="00000048">
      <w:pPr>
        <w:contextualSpacing w:val="0"/>
        <w:rPr/>
      </w:pPr>
      <w:r w:rsidDel="00000000" w:rsidR="00000000" w:rsidRPr="00000000">
        <w:rPr>
          <w:rtl w:val="0"/>
        </w:rPr>
        <w:t xml:space="preserve">Issues: Reinvent the wheel when it comes to shipping logs etc.</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High level Diagram on how the setup can work with Log Shipping via Kafka.</w:t>
      </w:r>
    </w:p>
    <w:p w:rsidR="00000000" w:rsidDel="00000000" w:rsidP="00000000" w:rsidRDefault="00000000" w:rsidRPr="00000000" w14:paraId="0000004B">
      <w:pPr>
        <w:contextualSpacing w:val="0"/>
        <w:rPr/>
      </w:pPr>
      <w:r w:rsidDel="00000000" w:rsidR="00000000" w:rsidRPr="00000000">
        <w:rPr>
          <w:rtl w:val="0"/>
        </w:rPr>
        <w:t xml:space="preserve">Aspects around Security etc are not covered here and can be detailed later</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commentRangeStart w:id="18"/>
      <w:commentRangeStart w:id="19"/>
      <w:commentRangeStart w:id="20"/>
      <w:r w:rsidDel="00000000" w:rsidR="00000000" w:rsidRPr="00000000">
        <w:rPr/>
        <w:drawing>
          <wp:inline distB="114300" distT="114300" distL="114300" distR="114300">
            <wp:extent cx="5734050" cy="3441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441700"/>
                    </a:xfrm>
                    <a:prstGeom prst="rect"/>
                    <a:ln/>
                  </pic:spPr>
                </pic:pic>
              </a:graphicData>
            </a:graphic>
          </wp:inline>
        </w:drawing>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bhankar Chattopadhyay" w:id="16" w:date="2018-02-09T10:49:05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if it different from #1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that the service only wants to send logs to syslog only and not to our framework(Kafka)?</w:t>
      </w:r>
    </w:p>
  </w:comment>
  <w:comment w:author="Matthias Winzeler" w:id="17" w:date="2018-02-09T10:54:29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would cover the case where services only can send to syslog (as opposed to writing to a file which the agent could then send to kafka). From my experience, this is quite rare (since if you control the syslog daemon, you can write everything sent to local syslog also to a file). However, there is some software (i.e. some appliances) that do not allow installation of software (agents), so we need syslog support there.</w:t>
      </w:r>
    </w:p>
  </w:comment>
  <w:comment w:author="Subhankar Chattopadhyay" w:id="18" w:date="2018-02-09T11:02:51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this log drainer component? Is it similar to traffic controller of loggregator ?</w:t>
      </w:r>
    </w:p>
  </w:comment>
  <w:comment w:author="Saurav Mondal" w:id="19" w:date="2018-02-09T11:12:10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like combination of doppler agent, RLP and traffic controller; basically like whole loggregator component?</w:t>
      </w:r>
    </w:p>
  </w:comment>
  <w:comment w:author="Matthias Winzeler" w:id="20" w:date="2018-02-09T12:34:30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understand the latest loggregator architecture correctly (https://docs.pivotal.io/pivotalcf/2-0/loggregator/architecture.html#-loggregator-architecture), kafka would basically do the same as their doppler. so there would be a log drainer doing the work of rlp &amp; syslog adapter (for the syslog drain use case) and another log drainer for the trafficcontroller (for the cf logs functionality).</w:t>
      </w:r>
    </w:p>
  </w:comment>
  <w:comment w:author="Matthias Winzeler" w:id="0" w:date="2017-10-31T07:45:03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understanding: The driver would be the part that ships the logs to kafka, right? Do you have a specific technology in mind already or would you write it from scratch?</w:t>
      </w:r>
    </w:p>
  </w:comment>
  <w:comment w:author="Matthias Winzeler" w:id="4" w:date="2017-10-31T07:45:03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understanding: The driver would be the part that ships the logs to kafka, right? Do you have a specific technology in mind already or would you write it from scratch?</w:t>
      </w:r>
    </w:p>
  </w:comment>
  <w:comment w:author="shashank Jain" w:id="1" w:date="2017-10-31T09:19:12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correct. Proposal is to have a driver which can drain rsyslog and push the logs to Kafka topics. I came across this https://github.com/otoolep/syslog-gollector, but there can be more similar tools</w:t>
      </w:r>
    </w:p>
  </w:comment>
  <w:comment w:author="shashank Jain" w:id="5" w:date="2017-10-31T09:19:12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correct. Proposal is to have a driver which can drain rsyslog and push the logs to Kafka topics. I came across this https://github.com/otoolep/syslog-gollector, but there can be more similar tools</w:t>
      </w:r>
    </w:p>
  </w:comment>
  <w:comment w:author="Matthias Winzeler" w:id="2" w:date="2017-10-31T16:15:47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Filebeat (Logs) and Telegraf (Metrics) could potentially also used as drivers; they both support various sources (i.e. not only rsyslog, but also files for filebeat; various plugin for metrics for telegraf) and can send to kafka out of the box</w:t>
      </w:r>
    </w:p>
  </w:comment>
  <w:comment w:author="Matthias Winzeler" w:id="6" w:date="2017-10-31T16:15:47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Filebeat (Logs) and Telegraf (Metrics) could potentially also used as drivers; they both support various sources (i.e. not only rsyslog, but also files for filebeat; various plugin for metrics for telegraf) and can send to kafka out of the box</w:t>
      </w:r>
    </w:p>
  </w:comment>
  <w:comment w:author="shashank Jain" w:id="3" w:date="2017-11-01T02:06:27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can be looked into.</w:t>
      </w:r>
    </w:p>
  </w:comment>
  <w:comment w:author="shashank Jain" w:id="7" w:date="2017-11-01T02:06:27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can be looked into.</w:t>
      </w:r>
    </w:p>
  </w:comment>
  <w:comment w:author="Saurav Mondal" w:id="10" w:date="2018-02-09T10:30:56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metrics would be served to customer. From Kafka itself same as logs or via other means?</w:t>
      </w:r>
    </w:p>
  </w:comment>
  <w:comment w:author="Matthias Winzeler" w:id="11" w:date="2018-02-09T10:49:13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we need some kind of system in between the end user and kafka to handle ACLs (mapping to CF permission model)</w:t>
      </w:r>
    </w:p>
  </w:comment>
  <w:comment w:author="Akshay Kapoor" w:id="14" w:date="2018-02-09T11:47:38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patterns might vary across service developers. In this case we enforce some patterns then, that need to be followed for such sensitive informations ? Additionally, I am also thinking, won't a service developer himself avoid such scenarios ? (Not dumping sensitive information to disk)</w:t>
      </w:r>
    </w:p>
  </w:comment>
  <w:comment w:author="Matthias Winzeler" w:id="15" w:date="2018-02-09T12:22:55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It was not meant 'sensitive' in the sense of passwords and stuff (which should be avoided in logs anyway), but more about logs that are interesting to the service operator but should not be showed to the dev. we had issues with customers being to invasive like 'why has your cluster so much cpu, why is it configured this way'. this is especially needed if you have a shared logfile and need to split up to multiple service instances. I reckon this is quite an advanced scenario, but I think it would be wise to foresee an extension point in the architecture to filter in the future. I.e. some possibility for a service operator to specify log filtering for its service.</w:t>
      </w:r>
    </w:p>
  </w:comment>
  <w:comment w:author="Subhankar Chattopadhyay" w:id="12" w:date="2018-02-09T10:39:39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behaviour of this tailing of logs? Would it bring and tail only the current log or everything from the beginning(not possible I guess) or only older logs till some certain time ?</w:t>
      </w:r>
    </w:p>
  </w:comment>
  <w:comment w:author="Matthias Winzeler" w:id="13" w:date="2018-02-09T11:24:08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defined. I think, we need to check what kafka offers, but the user experience of cf logs would be desirable (one option tail -f like and if we have a buffer, we can also show this like cf logs --recent)</w:t>
      </w:r>
    </w:p>
  </w:comment>
  <w:comment w:author="Saurav Mondal" w:id="8" w:date="2018-02-09T10:27:05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option the endpoint provided, is that additional syslog server/target destination e.g. Logstash apart from existing? How agent/driver running on service instance sends the logs to  syslog server (Logstash), directly or via Kafka?</w:t>
      </w:r>
    </w:p>
  </w:comment>
  <w:comment w:author="Matthias Winzeler" w:id="9" w:date="2018-02-09T10:50:21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understood it should ship to kafka, for load and buffering reasons. then have something that takes it from there and ships it to syslog. we should take some inspiration of how loggregator team does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yperlink" Target="https://github.com/influxdata/telegraf/tree/master/plugins/inputs/ex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